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06171" w14:textId="45C96E7E" w:rsidR="00392EBE" w:rsidRPr="00392EBE" w:rsidRDefault="00392EBE" w:rsidP="00392EBE">
      <w:pPr>
        <w:jc w:val="center"/>
        <w:rPr>
          <w:b/>
          <w:bCs/>
          <w:sz w:val="32"/>
          <w:szCs w:val="32"/>
        </w:rPr>
      </w:pPr>
      <w:del w:id="0" w:author="Tom Crick" w:date="2022-02-08T09:54:00Z">
        <w:r w:rsidRPr="00392EBE" w:rsidDel="00940FDC">
          <w:rPr>
            <w:b/>
            <w:bCs/>
            <w:sz w:val="32"/>
            <w:szCs w:val="32"/>
          </w:rPr>
          <w:delText xml:space="preserve">Enhancing </w:delText>
        </w:r>
      </w:del>
      <w:ins w:id="1" w:author="Tom Crick" w:date="2022-02-08T09:54:00Z">
        <w:r w:rsidR="00940FDC">
          <w:rPr>
            <w:b/>
            <w:bCs/>
            <w:sz w:val="32"/>
            <w:szCs w:val="32"/>
          </w:rPr>
          <w:t>Evaluating</w:t>
        </w:r>
        <w:r w:rsidR="00940FDC" w:rsidRPr="00392EBE">
          <w:rPr>
            <w:b/>
            <w:bCs/>
            <w:sz w:val="32"/>
            <w:szCs w:val="32"/>
          </w:rPr>
          <w:t xml:space="preserve"> </w:t>
        </w:r>
      </w:ins>
      <w:r w:rsidRPr="00392EBE">
        <w:rPr>
          <w:b/>
          <w:bCs/>
          <w:sz w:val="32"/>
          <w:szCs w:val="32"/>
        </w:rPr>
        <w:t>the Value of Professional Body Computer Science Degree Accreditation in the UK</w:t>
      </w:r>
    </w:p>
    <w:p w14:paraId="7475461E" w14:textId="55ED6CB9" w:rsidR="00D2365B" w:rsidRDefault="00D2365B" w:rsidP="00C221BB">
      <w:pPr>
        <w:spacing w:before="100" w:beforeAutospacing="1" w:after="100" w:afterAutospacing="1" w:line="240" w:lineRule="auto"/>
        <w:jc w:val="center"/>
        <w:rPr>
          <w:ins w:id="2" w:author="Tom Crick" w:date="2022-02-08T09:49:00Z"/>
          <w:rFonts w:ascii="Times New Roman" w:eastAsia="Times New Roman" w:hAnsi="Times New Roman" w:cs="Times New Roman"/>
          <w:sz w:val="24"/>
          <w:szCs w:val="24"/>
          <w:lang w:eastAsia="en-GB"/>
        </w:rPr>
      </w:pPr>
      <w:ins w:id="3" w:author="Tom Crick" w:date="2022-02-07T14:26:00Z">
        <w:r>
          <w:rPr>
            <w:rFonts w:ascii="Times New Roman" w:eastAsia="Times New Roman" w:hAnsi="Times New Roman" w:cs="Times New Roman"/>
            <w:sz w:val="24"/>
            <w:szCs w:val="24"/>
            <w:lang w:eastAsia="en-GB"/>
          </w:rPr>
          <w:t>Tom Crick</w:t>
        </w:r>
      </w:ins>
      <w:ins w:id="4" w:author="Tom Crick" w:date="2022-02-08T09:51:00Z">
        <w:r w:rsidR="00CB051C" w:rsidRPr="005264AB">
          <w:rPr>
            <w:rFonts w:ascii="Times New Roman" w:eastAsia="Times New Roman" w:hAnsi="Times New Roman" w:cs="Times New Roman"/>
            <w:sz w:val="24"/>
            <w:szCs w:val="24"/>
            <w:vertAlign w:val="superscript"/>
            <w:lang w:eastAsia="en-GB"/>
            <w:rPrChange w:id="5" w:author="Tom Crick" w:date="2022-02-08T09:52:00Z">
              <w:rPr>
                <w:rFonts w:ascii="Times New Roman" w:eastAsia="Times New Roman" w:hAnsi="Times New Roman" w:cs="Times New Roman"/>
                <w:sz w:val="24"/>
                <w:szCs w:val="24"/>
                <w:lang w:eastAsia="en-GB"/>
              </w:rPr>
            </w:rPrChange>
          </w:rPr>
          <w:t>1</w:t>
        </w:r>
      </w:ins>
      <w:ins w:id="6" w:author="Tom Crick" w:date="2022-02-07T14:26:00Z">
        <w:r>
          <w:rPr>
            <w:rFonts w:ascii="Times New Roman" w:eastAsia="Times New Roman" w:hAnsi="Times New Roman" w:cs="Times New Roman"/>
            <w:sz w:val="24"/>
            <w:szCs w:val="24"/>
            <w:lang w:eastAsia="en-GB"/>
          </w:rPr>
          <w:t xml:space="preserve">, </w:t>
        </w:r>
      </w:ins>
      <w:ins w:id="7" w:author="Tom Crick" w:date="2022-02-07T14:36:00Z">
        <w:r w:rsidR="00D27ACE">
          <w:rPr>
            <w:rFonts w:ascii="Times New Roman" w:eastAsia="Times New Roman" w:hAnsi="Times New Roman" w:cs="Times New Roman"/>
            <w:sz w:val="24"/>
            <w:szCs w:val="24"/>
            <w:lang w:eastAsia="en-GB"/>
          </w:rPr>
          <w:t>Alastair Irons</w:t>
        </w:r>
      </w:ins>
      <w:ins w:id="8" w:author="Tom Crick" w:date="2022-02-08T09:51:00Z">
        <w:r w:rsidR="00CB051C" w:rsidRPr="005264AB">
          <w:rPr>
            <w:rFonts w:ascii="Times New Roman" w:eastAsia="Times New Roman" w:hAnsi="Times New Roman" w:cs="Times New Roman"/>
            <w:sz w:val="24"/>
            <w:szCs w:val="24"/>
            <w:vertAlign w:val="superscript"/>
            <w:lang w:eastAsia="en-GB"/>
            <w:rPrChange w:id="9" w:author="Tom Crick" w:date="2022-02-08T09:52:00Z">
              <w:rPr>
                <w:rFonts w:ascii="Times New Roman" w:eastAsia="Times New Roman" w:hAnsi="Times New Roman" w:cs="Times New Roman"/>
                <w:sz w:val="24"/>
                <w:szCs w:val="24"/>
                <w:lang w:eastAsia="en-GB"/>
              </w:rPr>
            </w:rPrChange>
          </w:rPr>
          <w:t>2</w:t>
        </w:r>
      </w:ins>
      <w:ins w:id="10" w:author="Tom Crick" w:date="2022-02-07T14:36:00Z">
        <w:r w:rsidR="00D27ACE">
          <w:rPr>
            <w:rFonts w:ascii="Times New Roman" w:eastAsia="Times New Roman" w:hAnsi="Times New Roman" w:cs="Times New Roman"/>
            <w:sz w:val="24"/>
            <w:szCs w:val="24"/>
            <w:lang w:eastAsia="en-GB"/>
          </w:rPr>
          <w:t xml:space="preserve">, </w:t>
        </w:r>
      </w:ins>
      <w:ins w:id="11" w:author="Tom Crick" w:date="2022-02-07T14:30:00Z">
        <w:r>
          <w:rPr>
            <w:rFonts w:ascii="Times New Roman" w:eastAsia="Times New Roman" w:hAnsi="Times New Roman" w:cs="Times New Roman"/>
            <w:sz w:val="24"/>
            <w:szCs w:val="24"/>
            <w:lang w:eastAsia="en-GB"/>
          </w:rPr>
          <w:t>Liz Bacon</w:t>
        </w:r>
      </w:ins>
      <w:ins w:id="12" w:author="Tom Crick" w:date="2022-02-08T09:51:00Z">
        <w:r w:rsidR="00CB051C" w:rsidRPr="005264AB">
          <w:rPr>
            <w:rFonts w:ascii="Times New Roman" w:eastAsia="Times New Roman" w:hAnsi="Times New Roman" w:cs="Times New Roman"/>
            <w:sz w:val="24"/>
            <w:szCs w:val="24"/>
            <w:vertAlign w:val="superscript"/>
            <w:lang w:eastAsia="en-GB"/>
            <w:rPrChange w:id="13" w:author="Tom Crick" w:date="2022-02-08T09:52:00Z">
              <w:rPr>
                <w:rFonts w:ascii="Times New Roman" w:eastAsia="Times New Roman" w:hAnsi="Times New Roman" w:cs="Times New Roman"/>
                <w:sz w:val="24"/>
                <w:szCs w:val="24"/>
                <w:lang w:eastAsia="en-GB"/>
              </w:rPr>
            </w:rPrChange>
          </w:rPr>
          <w:t>3</w:t>
        </w:r>
      </w:ins>
      <w:ins w:id="14" w:author="Tom Crick" w:date="2022-02-07T14:30:00Z">
        <w:r>
          <w:rPr>
            <w:rFonts w:ascii="Times New Roman" w:eastAsia="Times New Roman" w:hAnsi="Times New Roman" w:cs="Times New Roman"/>
            <w:sz w:val="24"/>
            <w:szCs w:val="24"/>
            <w:lang w:eastAsia="en-GB"/>
          </w:rPr>
          <w:t xml:space="preserve">, </w:t>
        </w:r>
      </w:ins>
      <w:ins w:id="15" w:author="Tom Crick" w:date="2022-02-07T14:32:00Z">
        <w:r w:rsidR="00D27ACE">
          <w:rPr>
            <w:rFonts w:ascii="Times New Roman" w:eastAsia="Times New Roman" w:hAnsi="Times New Roman" w:cs="Times New Roman"/>
            <w:sz w:val="24"/>
            <w:szCs w:val="24"/>
            <w:lang w:eastAsia="en-GB"/>
          </w:rPr>
          <w:t>Kevin Cha</w:t>
        </w:r>
      </w:ins>
      <w:ins w:id="16" w:author="Tom Crick" w:date="2022-02-07T14:33:00Z">
        <w:r w:rsidR="00D27ACE">
          <w:rPr>
            <w:rFonts w:ascii="Times New Roman" w:eastAsia="Times New Roman" w:hAnsi="Times New Roman" w:cs="Times New Roman"/>
            <w:sz w:val="24"/>
            <w:szCs w:val="24"/>
            <w:lang w:eastAsia="en-GB"/>
          </w:rPr>
          <w:t>lmers</w:t>
        </w:r>
      </w:ins>
      <w:ins w:id="17" w:author="Tom Crick" w:date="2022-02-08T09:51:00Z">
        <w:r w:rsidR="00CB051C" w:rsidRPr="005264AB">
          <w:rPr>
            <w:rFonts w:ascii="Times New Roman" w:eastAsia="Times New Roman" w:hAnsi="Times New Roman" w:cs="Times New Roman"/>
            <w:sz w:val="24"/>
            <w:szCs w:val="24"/>
            <w:vertAlign w:val="superscript"/>
            <w:lang w:eastAsia="en-GB"/>
            <w:rPrChange w:id="18" w:author="Tom Crick" w:date="2022-02-08T09:52:00Z">
              <w:rPr>
                <w:rFonts w:ascii="Times New Roman" w:eastAsia="Times New Roman" w:hAnsi="Times New Roman" w:cs="Times New Roman"/>
                <w:sz w:val="24"/>
                <w:szCs w:val="24"/>
                <w:lang w:eastAsia="en-GB"/>
              </w:rPr>
            </w:rPrChange>
          </w:rPr>
          <w:t>4</w:t>
        </w:r>
      </w:ins>
      <w:ins w:id="19" w:author="Tom Crick" w:date="2022-02-07T14:33:00Z">
        <w:r w:rsidR="00D27ACE">
          <w:rPr>
            <w:rFonts w:ascii="Times New Roman" w:eastAsia="Times New Roman" w:hAnsi="Times New Roman" w:cs="Times New Roman"/>
            <w:sz w:val="24"/>
            <w:szCs w:val="24"/>
            <w:lang w:eastAsia="en-GB"/>
          </w:rPr>
          <w:t xml:space="preserve">, </w:t>
        </w:r>
      </w:ins>
      <w:ins w:id="20" w:author="Tom Crick" w:date="2022-02-07T14:30:00Z">
        <w:r>
          <w:rPr>
            <w:rFonts w:ascii="Times New Roman" w:eastAsia="Times New Roman" w:hAnsi="Times New Roman" w:cs="Times New Roman"/>
            <w:sz w:val="24"/>
            <w:szCs w:val="24"/>
            <w:lang w:eastAsia="en-GB"/>
          </w:rPr>
          <w:t>James H. Davenport</w:t>
        </w:r>
      </w:ins>
      <w:ins w:id="21" w:author="Tom Crick" w:date="2022-02-08T09:51:00Z">
        <w:r w:rsidR="00CB051C" w:rsidRPr="005264AB">
          <w:rPr>
            <w:rFonts w:ascii="Times New Roman" w:eastAsia="Times New Roman" w:hAnsi="Times New Roman" w:cs="Times New Roman"/>
            <w:sz w:val="24"/>
            <w:szCs w:val="24"/>
            <w:vertAlign w:val="superscript"/>
            <w:lang w:eastAsia="en-GB"/>
            <w:rPrChange w:id="22" w:author="Tom Crick" w:date="2022-02-08T09:52:00Z">
              <w:rPr>
                <w:rFonts w:ascii="Times New Roman" w:eastAsia="Times New Roman" w:hAnsi="Times New Roman" w:cs="Times New Roman"/>
                <w:sz w:val="24"/>
                <w:szCs w:val="24"/>
                <w:lang w:eastAsia="en-GB"/>
              </w:rPr>
            </w:rPrChange>
          </w:rPr>
          <w:t>5</w:t>
        </w:r>
      </w:ins>
      <w:ins w:id="23" w:author="Tom Crick" w:date="2022-02-07T14:30:00Z">
        <w:r>
          <w:rPr>
            <w:rFonts w:ascii="Times New Roman" w:eastAsia="Times New Roman" w:hAnsi="Times New Roman" w:cs="Times New Roman"/>
            <w:sz w:val="24"/>
            <w:szCs w:val="24"/>
            <w:lang w:eastAsia="en-GB"/>
          </w:rPr>
          <w:t xml:space="preserve">, </w:t>
        </w:r>
      </w:ins>
      <w:ins w:id="24" w:author="Tom Crick" w:date="2022-02-07T14:32:00Z">
        <w:r w:rsidR="00D27ACE">
          <w:rPr>
            <w:rFonts w:ascii="Times New Roman" w:eastAsia="Times New Roman" w:hAnsi="Times New Roman" w:cs="Times New Roman"/>
            <w:sz w:val="24"/>
            <w:szCs w:val="24"/>
            <w:lang w:eastAsia="en-GB"/>
          </w:rPr>
          <w:t>Paul Hanna</w:t>
        </w:r>
      </w:ins>
      <w:ins w:id="25" w:author="Tom Crick" w:date="2022-02-08T09:51:00Z">
        <w:r w:rsidR="00CB051C" w:rsidRPr="005264AB">
          <w:rPr>
            <w:rFonts w:ascii="Times New Roman" w:eastAsia="Times New Roman" w:hAnsi="Times New Roman" w:cs="Times New Roman"/>
            <w:sz w:val="24"/>
            <w:szCs w:val="24"/>
            <w:vertAlign w:val="superscript"/>
            <w:lang w:eastAsia="en-GB"/>
            <w:rPrChange w:id="26" w:author="Tom Crick" w:date="2022-02-08T09:52:00Z">
              <w:rPr>
                <w:rFonts w:ascii="Times New Roman" w:eastAsia="Times New Roman" w:hAnsi="Times New Roman" w:cs="Times New Roman"/>
                <w:sz w:val="24"/>
                <w:szCs w:val="24"/>
                <w:lang w:eastAsia="en-GB"/>
              </w:rPr>
            </w:rPrChange>
          </w:rPr>
          <w:t>6</w:t>
        </w:r>
      </w:ins>
      <w:ins w:id="27" w:author="Tom Crick" w:date="2022-02-07T14:32:00Z">
        <w:r w:rsidR="00D27ACE">
          <w:rPr>
            <w:rFonts w:ascii="Times New Roman" w:eastAsia="Times New Roman" w:hAnsi="Times New Roman" w:cs="Times New Roman"/>
            <w:sz w:val="24"/>
            <w:szCs w:val="24"/>
            <w:lang w:eastAsia="en-GB"/>
          </w:rPr>
          <w:t xml:space="preserve">, </w:t>
        </w:r>
      </w:ins>
      <w:ins w:id="28" w:author="Tom Crick" w:date="2022-02-07T14:35:00Z">
        <w:r w:rsidR="00D27ACE">
          <w:rPr>
            <w:rFonts w:ascii="Times New Roman" w:eastAsia="Times New Roman" w:hAnsi="Times New Roman" w:cs="Times New Roman"/>
            <w:sz w:val="24"/>
            <w:szCs w:val="24"/>
            <w:lang w:eastAsia="en-GB"/>
          </w:rPr>
          <w:t>Alan Hayes</w:t>
        </w:r>
      </w:ins>
      <w:ins w:id="29" w:author="Tom Crick" w:date="2022-02-08T09:51:00Z">
        <w:r w:rsidR="00CB051C" w:rsidRPr="005264AB">
          <w:rPr>
            <w:rFonts w:ascii="Times New Roman" w:eastAsia="Times New Roman" w:hAnsi="Times New Roman" w:cs="Times New Roman"/>
            <w:sz w:val="24"/>
            <w:szCs w:val="24"/>
            <w:vertAlign w:val="superscript"/>
            <w:lang w:eastAsia="en-GB"/>
            <w:rPrChange w:id="30" w:author="Tom Crick" w:date="2022-02-08T09:52:00Z">
              <w:rPr>
                <w:rFonts w:ascii="Times New Roman" w:eastAsia="Times New Roman" w:hAnsi="Times New Roman" w:cs="Times New Roman"/>
                <w:sz w:val="24"/>
                <w:szCs w:val="24"/>
                <w:lang w:eastAsia="en-GB"/>
              </w:rPr>
            </w:rPrChange>
          </w:rPr>
          <w:t>5</w:t>
        </w:r>
      </w:ins>
      <w:ins w:id="31" w:author="Tom Crick" w:date="2022-02-07T14:35:00Z">
        <w:r w:rsidR="00D27ACE">
          <w:rPr>
            <w:rFonts w:ascii="Times New Roman" w:eastAsia="Times New Roman" w:hAnsi="Times New Roman" w:cs="Times New Roman"/>
            <w:sz w:val="24"/>
            <w:szCs w:val="24"/>
            <w:lang w:eastAsia="en-GB"/>
          </w:rPr>
          <w:t>,</w:t>
        </w:r>
        <w:r w:rsidR="00D27ACE">
          <w:rPr>
            <w:rFonts w:ascii="Times New Roman" w:eastAsia="Times New Roman" w:hAnsi="Times New Roman" w:cs="Times New Roman"/>
            <w:sz w:val="24"/>
            <w:szCs w:val="24"/>
            <w:lang w:eastAsia="en-GB"/>
          </w:rPr>
          <w:t xml:space="preserve"> </w:t>
        </w:r>
      </w:ins>
      <w:ins w:id="32" w:author="Tom Crick" w:date="2022-02-07T14:30:00Z">
        <w:r>
          <w:rPr>
            <w:rFonts w:ascii="Times New Roman" w:eastAsia="Times New Roman" w:hAnsi="Times New Roman" w:cs="Times New Roman"/>
            <w:sz w:val="24"/>
            <w:szCs w:val="24"/>
            <w:lang w:eastAsia="en-GB"/>
          </w:rPr>
          <w:t>Cathryn Knight</w:t>
        </w:r>
      </w:ins>
      <w:ins w:id="33" w:author="Tom Crick" w:date="2022-02-08T09:51:00Z">
        <w:r w:rsidR="00CB051C" w:rsidRPr="005264AB">
          <w:rPr>
            <w:rFonts w:ascii="Times New Roman" w:eastAsia="Times New Roman" w:hAnsi="Times New Roman" w:cs="Times New Roman"/>
            <w:sz w:val="24"/>
            <w:szCs w:val="24"/>
            <w:vertAlign w:val="superscript"/>
            <w:lang w:eastAsia="en-GB"/>
            <w:rPrChange w:id="34" w:author="Tom Crick" w:date="2022-02-08T09:52:00Z">
              <w:rPr>
                <w:rFonts w:ascii="Times New Roman" w:eastAsia="Times New Roman" w:hAnsi="Times New Roman" w:cs="Times New Roman"/>
                <w:sz w:val="24"/>
                <w:szCs w:val="24"/>
                <w:lang w:eastAsia="en-GB"/>
              </w:rPr>
            </w:rPrChange>
          </w:rPr>
          <w:t>1</w:t>
        </w:r>
      </w:ins>
      <w:ins w:id="35" w:author="Tom Crick" w:date="2022-02-07T14:30:00Z">
        <w:r>
          <w:rPr>
            <w:rFonts w:ascii="Times New Roman" w:eastAsia="Times New Roman" w:hAnsi="Times New Roman" w:cs="Times New Roman"/>
            <w:sz w:val="24"/>
            <w:szCs w:val="24"/>
            <w:lang w:eastAsia="en-GB"/>
          </w:rPr>
          <w:t xml:space="preserve">, </w:t>
        </w:r>
      </w:ins>
      <w:ins w:id="36" w:author="Tom Crick" w:date="2022-02-07T14:35:00Z">
        <w:r w:rsidR="00D27ACE">
          <w:rPr>
            <w:rFonts w:ascii="Times New Roman" w:eastAsia="Times New Roman" w:hAnsi="Times New Roman" w:cs="Times New Roman"/>
            <w:sz w:val="24"/>
            <w:szCs w:val="24"/>
            <w:lang w:eastAsia="en-GB"/>
          </w:rPr>
          <w:t>Steve</w:t>
        </w:r>
      </w:ins>
      <w:ins w:id="37" w:author="Tom Crick" w:date="2022-02-07T14:33:00Z">
        <w:r w:rsidR="00D27ACE">
          <w:rPr>
            <w:rFonts w:ascii="Times New Roman" w:eastAsia="Times New Roman" w:hAnsi="Times New Roman" w:cs="Times New Roman"/>
            <w:sz w:val="24"/>
            <w:szCs w:val="24"/>
            <w:lang w:eastAsia="en-GB"/>
          </w:rPr>
          <w:t xml:space="preserve"> Pettifer</w:t>
        </w:r>
      </w:ins>
      <w:ins w:id="38" w:author="Tom Crick" w:date="2022-02-08T09:51:00Z">
        <w:r w:rsidR="00CB051C" w:rsidRPr="005264AB">
          <w:rPr>
            <w:rFonts w:ascii="Times New Roman" w:eastAsia="Times New Roman" w:hAnsi="Times New Roman" w:cs="Times New Roman"/>
            <w:sz w:val="24"/>
            <w:szCs w:val="24"/>
            <w:vertAlign w:val="superscript"/>
            <w:lang w:eastAsia="en-GB"/>
            <w:rPrChange w:id="39" w:author="Tom Crick" w:date="2022-02-08T09:52:00Z">
              <w:rPr>
                <w:rFonts w:ascii="Times New Roman" w:eastAsia="Times New Roman" w:hAnsi="Times New Roman" w:cs="Times New Roman"/>
                <w:sz w:val="24"/>
                <w:szCs w:val="24"/>
                <w:lang w:eastAsia="en-GB"/>
              </w:rPr>
            </w:rPrChange>
          </w:rPr>
          <w:t>7</w:t>
        </w:r>
      </w:ins>
      <w:ins w:id="40" w:author="Tom Crick" w:date="2022-02-07T14:33:00Z">
        <w:r w:rsidR="00D27ACE">
          <w:rPr>
            <w:rFonts w:ascii="Times New Roman" w:eastAsia="Times New Roman" w:hAnsi="Times New Roman" w:cs="Times New Roman"/>
            <w:sz w:val="24"/>
            <w:szCs w:val="24"/>
            <w:lang w:eastAsia="en-GB"/>
          </w:rPr>
          <w:t xml:space="preserve"> and </w:t>
        </w:r>
      </w:ins>
      <w:ins w:id="41" w:author="Tom Crick" w:date="2022-02-07T14:30:00Z">
        <w:r>
          <w:rPr>
            <w:rFonts w:ascii="Times New Roman" w:eastAsia="Times New Roman" w:hAnsi="Times New Roman" w:cs="Times New Roman"/>
            <w:sz w:val="24"/>
            <w:szCs w:val="24"/>
            <w:lang w:eastAsia="en-GB"/>
          </w:rPr>
          <w:t>Tom Prickett</w:t>
        </w:r>
      </w:ins>
      <w:ins w:id="42" w:author="Tom Crick" w:date="2022-02-08T09:51:00Z">
        <w:r w:rsidR="00CB051C" w:rsidRPr="005264AB">
          <w:rPr>
            <w:rFonts w:ascii="Times New Roman" w:eastAsia="Times New Roman" w:hAnsi="Times New Roman" w:cs="Times New Roman"/>
            <w:sz w:val="24"/>
            <w:szCs w:val="24"/>
            <w:vertAlign w:val="superscript"/>
            <w:lang w:eastAsia="en-GB"/>
            <w:rPrChange w:id="43" w:author="Tom Crick" w:date="2022-02-08T09:52:00Z">
              <w:rPr>
                <w:rFonts w:ascii="Times New Roman" w:eastAsia="Times New Roman" w:hAnsi="Times New Roman" w:cs="Times New Roman"/>
                <w:sz w:val="24"/>
                <w:szCs w:val="24"/>
                <w:lang w:eastAsia="en-GB"/>
              </w:rPr>
            </w:rPrChange>
          </w:rPr>
          <w:t>8</w:t>
        </w:r>
      </w:ins>
    </w:p>
    <w:p w14:paraId="79FB9C58" w14:textId="103FD6DA" w:rsidR="0027611D" w:rsidRDefault="00CB051C" w:rsidP="0027611D">
      <w:pPr>
        <w:spacing w:before="100" w:beforeAutospacing="1" w:after="100" w:afterAutospacing="1" w:line="240" w:lineRule="auto"/>
        <w:jc w:val="center"/>
        <w:rPr>
          <w:ins w:id="44" w:author="Tom Crick" w:date="2022-02-07T14:26:00Z"/>
          <w:rFonts w:ascii="Times New Roman" w:eastAsia="Times New Roman" w:hAnsi="Times New Roman" w:cs="Times New Roman"/>
          <w:sz w:val="24"/>
          <w:szCs w:val="24"/>
          <w:lang w:eastAsia="en-GB"/>
        </w:rPr>
        <w:pPrChange w:id="45" w:author="Tom Crick" w:date="2022-02-08T09:49:00Z">
          <w:pPr>
            <w:spacing w:before="100" w:beforeAutospacing="1" w:after="100" w:afterAutospacing="1" w:line="240" w:lineRule="auto"/>
            <w:jc w:val="both"/>
          </w:pPr>
        </w:pPrChange>
      </w:pPr>
      <w:ins w:id="46" w:author="Tom Crick" w:date="2022-02-08T09:51:00Z">
        <w:r w:rsidRPr="005264AB">
          <w:rPr>
            <w:rFonts w:ascii="Times New Roman" w:eastAsia="Times New Roman" w:hAnsi="Times New Roman" w:cs="Times New Roman"/>
            <w:sz w:val="24"/>
            <w:szCs w:val="24"/>
            <w:vertAlign w:val="superscript"/>
            <w:lang w:eastAsia="en-GB"/>
            <w:rPrChange w:id="47" w:author="Tom Crick" w:date="2022-02-08T09:52:00Z">
              <w:rPr>
                <w:rFonts w:ascii="Times New Roman" w:eastAsia="Times New Roman" w:hAnsi="Times New Roman" w:cs="Times New Roman"/>
                <w:sz w:val="24"/>
                <w:szCs w:val="24"/>
                <w:lang w:eastAsia="en-GB"/>
              </w:rPr>
            </w:rPrChange>
          </w:rPr>
          <w:t>1</w:t>
        </w:r>
      </w:ins>
      <w:ins w:id="48" w:author="Tom Crick" w:date="2022-02-08T09:49:00Z">
        <w:r w:rsidR="0027611D">
          <w:rPr>
            <w:rFonts w:ascii="Times New Roman" w:eastAsia="Times New Roman" w:hAnsi="Times New Roman" w:cs="Times New Roman"/>
            <w:sz w:val="24"/>
            <w:szCs w:val="24"/>
            <w:lang w:eastAsia="en-GB"/>
          </w:rPr>
          <w:t>Swansea University</w:t>
        </w:r>
      </w:ins>
      <w:ins w:id="49" w:author="Tom Crick" w:date="2022-02-08T09:50:00Z">
        <w:r w:rsidR="0027611D">
          <w:rPr>
            <w:rFonts w:ascii="Times New Roman" w:eastAsia="Times New Roman" w:hAnsi="Times New Roman" w:cs="Times New Roman"/>
            <w:sz w:val="24"/>
            <w:szCs w:val="24"/>
            <w:lang w:eastAsia="en-GB"/>
          </w:rPr>
          <w:t>, UK</w:t>
        </w:r>
      </w:ins>
      <w:ins w:id="50" w:author="Tom Crick" w:date="2022-02-08T09:49:00Z">
        <w:r w:rsidR="0027611D">
          <w:rPr>
            <w:rFonts w:ascii="Times New Roman" w:eastAsia="Times New Roman" w:hAnsi="Times New Roman" w:cs="Times New Roman"/>
            <w:sz w:val="24"/>
            <w:szCs w:val="24"/>
            <w:lang w:eastAsia="en-GB"/>
          </w:rPr>
          <w:br/>
        </w:r>
      </w:ins>
      <w:ins w:id="51" w:author="Tom Crick" w:date="2022-02-08T09:51:00Z">
        <w:r w:rsidRPr="005264AB">
          <w:rPr>
            <w:rFonts w:ascii="Times New Roman" w:eastAsia="Times New Roman" w:hAnsi="Times New Roman" w:cs="Times New Roman"/>
            <w:sz w:val="24"/>
            <w:szCs w:val="24"/>
            <w:vertAlign w:val="superscript"/>
            <w:lang w:eastAsia="en-GB"/>
            <w:rPrChange w:id="52" w:author="Tom Crick" w:date="2022-02-08T09:53:00Z">
              <w:rPr>
                <w:rFonts w:ascii="Times New Roman" w:eastAsia="Times New Roman" w:hAnsi="Times New Roman" w:cs="Times New Roman"/>
                <w:sz w:val="24"/>
                <w:szCs w:val="24"/>
                <w:lang w:eastAsia="en-GB"/>
              </w:rPr>
            </w:rPrChange>
          </w:rPr>
          <w:t>2</w:t>
        </w:r>
      </w:ins>
      <w:ins w:id="53" w:author="Tom Crick" w:date="2022-02-08T09:50:00Z">
        <w:r w:rsidR="0027611D">
          <w:rPr>
            <w:rFonts w:ascii="Times New Roman" w:eastAsia="Times New Roman" w:hAnsi="Times New Roman" w:cs="Times New Roman"/>
            <w:sz w:val="24"/>
            <w:szCs w:val="24"/>
            <w:lang w:eastAsia="en-GB"/>
          </w:rPr>
          <w:t>University of Sunderland, UK</w:t>
        </w:r>
        <w:r w:rsidR="0027611D">
          <w:rPr>
            <w:rFonts w:ascii="Times New Roman" w:eastAsia="Times New Roman" w:hAnsi="Times New Roman" w:cs="Times New Roman"/>
            <w:sz w:val="24"/>
            <w:szCs w:val="24"/>
            <w:lang w:eastAsia="en-GB"/>
          </w:rPr>
          <w:br/>
        </w:r>
      </w:ins>
      <w:ins w:id="54" w:author="Tom Crick" w:date="2022-02-08T09:51:00Z">
        <w:r w:rsidRPr="005264AB">
          <w:rPr>
            <w:rFonts w:ascii="Times New Roman" w:eastAsia="Times New Roman" w:hAnsi="Times New Roman" w:cs="Times New Roman"/>
            <w:sz w:val="24"/>
            <w:szCs w:val="24"/>
            <w:vertAlign w:val="superscript"/>
            <w:lang w:eastAsia="en-GB"/>
            <w:rPrChange w:id="55" w:author="Tom Crick" w:date="2022-02-08T09:53:00Z">
              <w:rPr>
                <w:rFonts w:ascii="Times New Roman" w:eastAsia="Times New Roman" w:hAnsi="Times New Roman" w:cs="Times New Roman"/>
                <w:sz w:val="24"/>
                <w:szCs w:val="24"/>
                <w:lang w:eastAsia="en-GB"/>
              </w:rPr>
            </w:rPrChange>
          </w:rPr>
          <w:t>3</w:t>
        </w:r>
      </w:ins>
      <w:ins w:id="56" w:author="Tom Crick" w:date="2022-02-08T09:50:00Z">
        <w:r w:rsidR="0027611D">
          <w:rPr>
            <w:rFonts w:ascii="Times New Roman" w:eastAsia="Times New Roman" w:hAnsi="Times New Roman" w:cs="Times New Roman"/>
            <w:sz w:val="24"/>
            <w:szCs w:val="24"/>
            <w:lang w:eastAsia="en-GB"/>
          </w:rPr>
          <w:t>Abertay University, UK</w:t>
        </w:r>
        <w:r w:rsidR="0027611D">
          <w:rPr>
            <w:rFonts w:ascii="Times New Roman" w:eastAsia="Times New Roman" w:hAnsi="Times New Roman" w:cs="Times New Roman"/>
            <w:sz w:val="24"/>
            <w:szCs w:val="24"/>
            <w:lang w:eastAsia="en-GB"/>
          </w:rPr>
          <w:br/>
        </w:r>
      </w:ins>
      <w:ins w:id="57" w:author="Tom Crick" w:date="2022-02-08T09:51:00Z">
        <w:r w:rsidRPr="005264AB">
          <w:rPr>
            <w:rFonts w:ascii="Times New Roman" w:eastAsia="Times New Roman" w:hAnsi="Times New Roman" w:cs="Times New Roman"/>
            <w:sz w:val="24"/>
            <w:szCs w:val="24"/>
            <w:vertAlign w:val="superscript"/>
            <w:lang w:eastAsia="en-GB"/>
            <w:rPrChange w:id="58" w:author="Tom Crick" w:date="2022-02-08T09:53:00Z">
              <w:rPr>
                <w:rFonts w:ascii="Times New Roman" w:eastAsia="Times New Roman" w:hAnsi="Times New Roman" w:cs="Times New Roman"/>
                <w:sz w:val="24"/>
                <w:szCs w:val="24"/>
                <w:lang w:eastAsia="en-GB"/>
              </w:rPr>
            </w:rPrChange>
          </w:rPr>
          <w:t>4</w:t>
        </w:r>
      </w:ins>
      <w:ins w:id="59" w:author="Tom Crick" w:date="2022-02-08T09:50:00Z">
        <w:r w:rsidR="0027611D">
          <w:rPr>
            <w:rFonts w:ascii="Times New Roman" w:eastAsia="Times New Roman" w:hAnsi="Times New Roman" w:cs="Times New Roman"/>
            <w:sz w:val="24"/>
            <w:szCs w:val="24"/>
            <w:lang w:eastAsia="en-GB"/>
          </w:rPr>
          <w:t>University of Roehampton, UK</w:t>
        </w:r>
        <w:r w:rsidR="0027611D">
          <w:rPr>
            <w:rFonts w:ascii="Times New Roman" w:eastAsia="Times New Roman" w:hAnsi="Times New Roman" w:cs="Times New Roman"/>
            <w:sz w:val="24"/>
            <w:szCs w:val="24"/>
            <w:lang w:eastAsia="en-GB"/>
          </w:rPr>
          <w:br/>
        </w:r>
      </w:ins>
      <w:ins w:id="60" w:author="Tom Crick" w:date="2022-02-08T09:51:00Z">
        <w:r w:rsidRPr="005264AB">
          <w:rPr>
            <w:rFonts w:ascii="Times New Roman" w:eastAsia="Times New Roman" w:hAnsi="Times New Roman" w:cs="Times New Roman"/>
            <w:sz w:val="24"/>
            <w:szCs w:val="24"/>
            <w:vertAlign w:val="superscript"/>
            <w:lang w:eastAsia="en-GB"/>
            <w:rPrChange w:id="61" w:author="Tom Crick" w:date="2022-02-08T09:53:00Z">
              <w:rPr>
                <w:rFonts w:ascii="Times New Roman" w:eastAsia="Times New Roman" w:hAnsi="Times New Roman" w:cs="Times New Roman"/>
                <w:sz w:val="24"/>
                <w:szCs w:val="24"/>
                <w:lang w:eastAsia="en-GB"/>
              </w:rPr>
            </w:rPrChange>
          </w:rPr>
          <w:t>5</w:t>
        </w:r>
      </w:ins>
      <w:ins w:id="62" w:author="Tom Crick" w:date="2022-02-08T09:50:00Z">
        <w:r w:rsidR="0027611D">
          <w:rPr>
            <w:rFonts w:ascii="Times New Roman" w:eastAsia="Times New Roman" w:hAnsi="Times New Roman" w:cs="Times New Roman"/>
            <w:sz w:val="24"/>
            <w:szCs w:val="24"/>
            <w:lang w:eastAsia="en-GB"/>
          </w:rPr>
          <w:t>University of Bath, UK</w:t>
        </w:r>
        <w:r w:rsidR="0027611D">
          <w:rPr>
            <w:rFonts w:ascii="Times New Roman" w:eastAsia="Times New Roman" w:hAnsi="Times New Roman" w:cs="Times New Roman"/>
            <w:sz w:val="24"/>
            <w:szCs w:val="24"/>
            <w:lang w:eastAsia="en-GB"/>
          </w:rPr>
          <w:br/>
        </w:r>
      </w:ins>
      <w:ins w:id="63" w:author="Tom Crick" w:date="2022-02-08T09:51:00Z">
        <w:r w:rsidRPr="005264AB">
          <w:rPr>
            <w:rFonts w:ascii="Times New Roman" w:eastAsia="Times New Roman" w:hAnsi="Times New Roman" w:cs="Times New Roman"/>
            <w:sz w:val="24"/>
            <w:szCs w:val="24"/>
            <w:vertAlign w:val="superscript"/>
            <w:lang w:eastAsia="en-GB"/>
            <w:rPrChange w:id="64" w:author="Tom Crick" w:date="2022-02-08T09:53:00Z">
              <w:rPr>
                <w:rFonts w:ascii="Times New Roman" w:eastAsia="Times New Roman" w:hAnsi="Times New Roman" w:cs="Times New Roman"/>
                <w:sz w:val="24"/>
                <w:szCs w:val="24"/>
                <w:lang w:eastAsia="en-GB"/>
              </w:rPr>
            </w:rPrChange>
          </w:rPr>
          <w:t>6</w:t>
        </w:r>
      </w:ins>
      <w:ins w:id="65" w:author="Tom Crick" w:date="2022-02-08T09:50:00Z">
        <w:r w:rsidR="0027611D">
          <w:rPr>
            <w:rFonts w:ascii="Times New Roman" w:eastAsia="Times New Roman" w:hAnsi="Times New Roman" w:cs="Times New Roman"/>
            <w:sz w:val="24"/>
            <w:szCs w:val="24"/>
            <w:lang w:eastAsia="en-GB"/>
          </w:rPr>
          <w:t>Ulster Un</w:t>
        </w:r>
      </w:ins>
      <w:ins w:id="66" w:author="Tom Crick" w:date="2022-02-08T09:51:00Z">
        <w:r w:rsidR="0027611D">
          <w:rPr>
            <w:rFonts w:ascii="Times New Roman" w:eastAsia="Times New Roman" w:hAnsi="Times New Roman" w:cs="Times New Roman"/>
            <w:sz w:val="24"/>
            <w:szCs w:val="24"/>
            <w:lang w:eastAsia="en-GB"/>
          </w:rPr>
          <w:t>iversity, UK</w:t>
        </w:r>
        <w:r w:rsidR="0027611D">
          <w:rPr>
            <w:rFonts w:ascii="Times New Roman" w:eastAsia="Times New Roman" w:hAnsi="Times New Roman" w:cs="Times New Roman"/>
            <w:sz w:val="24"/>
            <w:szCs w:val="24"/>
            <w:lang w:eastAsia="en-GB"/>
          </w:rPr>
          <w:br/>
        </w:r>
        <w:r w:rsidRPr="005264AB">
          <w:rPr>
            <w:rFonts w:ascii="Times New Roman" w:eastAsia="Times New Roman" w:hAnsi="Times New Roman" w:cs="Times New Roman"/>
            <w:sz w:val="24"/>
            <w:szCs w:val="24"/>
            <w:vertAlign w:val="superscript"/>
            <w:lang w:eastAsia="en-GB"/>
            <w:rPrChange w:id="67" w:author="Tom Crick" w:date="2022-02-08T09:53:00Z">
              <w:rPr>
                <w:rFonts w:ascii="Times New Roman" w:eastAsia="Times New Roman" w:hAnsi="Times New Roman" w:cs="Times New Roman"/>
                <w:sz w:val="24"/>
                <w:szCs w:val="24"/>
                <w:lang w:eastAsia="en-GB"/>
              </w:rPr>
            </w:rPrChange>
          </w:rPr>
          <w:t>7</w:t>
        </w:r>
        <w:r>
          <w:rPr>
            <w:rFonts w:ascii="Times New Roman" w:eastAsia="Times New Roman" w:hAnsi="Times New Roman" w:cs="Times New Roman"/>
            <w:sz w:val="24"/>
            <w:szCs w:val="24"/>
            <w:lang w:eastAsia="en-GB"/>
          </w:rPr>
          <w:t>University of Manchester, UK</w:t>
        </w:r>
        <w:r>
          <w:rPr>
            <w:rFonts w:ascii="Times New Roman" w:eastAsia="Times New Roman" w:hAnsi="Times New Roman" w:cs="Times New Roman"/>
            <w:sz w:val="24"/>
            <w:szCs w:val="24"/>
            <w:lang w:eastAsia="en-GB"/>
          </w:rPr>
          <w:br/>
        </w:r>
      </w:ins>
      <w:ins w:id="68" w:author="Tom Crick" w:date="2022-02-08T09:52:00Z">
        <w:r w:rsidRPr="005264AB">
          <w:rPr>
            <w:rFonts w:ascii="Times New Roman" w:eastAsia="Times New Roman" w:hAnsi="Times New Roman" w:cs="Times New Roman"/>
            <w:sz w:val="24"/>
            <w:szCs w:val="24"/>
            <w:vertAlign w:val="superscript"/>
            <w:lang w:eastAsia="en-GB"/>
            <w:rPrChange w:id="69" w:author="Tom Crick" w:date="2022-02-08T09:53:00Z">
              <w:rPr>
                <w:rFonts w:ascii="Times New Roman" w:eastAsia="Times New Roman" w:hAnsi="Times New Roman" w:cs="Times New Roman"/>
                <w:sz w:val="24"/>
                <w:szCs w:val="24"/>
                <w:lang w:eastAsia="en-GB"/>
              </w:rPr>
            </w:rPrChange>
          </w:rPr>
          <w:t>8</w:t>
        </w:r>
      </w:ins>
      <w:ins w:id="70" w:author="Tom Crick" w:date="2022-02-08T09:51:00Z">
        <w:r>
          <w:rPr>
            <w:rFonts w:ascii="Times New Roman" w:eastAsia="Times New Roman" w:hAnsi="Times New Roman" w:cs="Times New Roman"/>
            <w:sz w:val="24"/>
            <w:szCs w:val="24"/>
            <w:lang w:eastAsia="en-GB"/>
          </w:rPr>
          <w:t>Northumbria University, UK</w:t>
        </w:r>
      </w:ins>
      <w:ins w:id="71" w:author="Tom Crick" w:date="2022-02-08T09:50:00Z">
        <w:r w:rsidR="0027611D">
          <w:rPr>
            <w:rFonts w:ascii="Times New Roman" w:eastAsia="Times New Roman" w:hAnsi="Times New Roman" w:cs="Times New Roman"/>
            <w:sz w:val="24"/>
            <w:szCs w:val="24"/>
            <w:lang w:eastAsia="en-GB"/>
          </w:rPr>
          <w:br/>
        </w:r>
      </w:ins>
    </w:p>
    <w:p w14:paraId="7C76419E" w14:textId="77777777" w:rsidR="008E059E" w:rsidRDefault="000D4653" w:rsidP="00D534D1">
      <w:pPr>
        <w:spacing w:before="100" w:beforeAutospacing="1" w:after="100" w:afterAutospacing="1" w:line="240" w:lineRule="auto"/>
        <w:jc w:val="both"/>
        <w:rPr>
          <w:ins w:id="72" w:author="Tom Crick" w:date="2022-02-08T10:16:00Z"/>
          <w:rFonts w:ascii="Times New Roman" w:eastAsia="Times New Roman" w:hAnsi="Times New Roman" w:cs="Times New Roman"/>
          <w:sz w:val="24"/>
          <w:szCs w:val="24"/>
          <w:lang w:eastAsia="en-GB"/>
        </w:rPr>
      </w:pPr>
      <w:r w:rsidRPr="000D4653">
        <w:rPr>
          <w:rFonts w:ascii="Times New Roman" w:eastAsia="Times New Roman" w:hAnsi="Times New Roman" w:cs="Times New Roman"/>
          <w:sz w:val="24"/>
          <w:szCs w:val="24"/>
          <w:lang w:eastAsia="en-GB"/>
        </w:rPr>
        <w:t xml:space="preserve">This Research-to-Practice Full Paper critically evaluates the perceived value </w:t>
      </w:r>
      <w:del w:id="73" w:author="Tom Crick" w:date="2022-02-08T09:45:00Z">
        <w:r w:rsidRPr="000D4653" w:rsidDel="00942966">
          <w:rPr>
            <w:rFonts w:ascii="Times New Roman" w:eastAsia="Times New Roman" w:hAnsi="Times New Roman" w:cs="Times New Roman"/>
            <w:sz w:val="24"/>
            <w:szCs w:val="24"/>
            <w:lang w:eastAsia="en-GB"/>
          </w:rPr>
          <w:delText xml:space="preserve">posed by an international </w:delText>
        </w:r>
      </w:del>
      <w:ins w:id="74" w:author="Tom Crick" w:date="2022-02-08T09:45:00Z">
        <w:r w:rsidR="00942966">
          <w:rPr>
            <w:rFonts w:ascii="Times New Roman" w:eastAsia="Times New Roman" w:hAnsi="Times New Roman" w:cs="Times New Roman"/>
            <w:sz w:val="24"/>
            <w:szCs w:val="24"/>
            <w:lang w:eastAsia="en-GB"/>
          </w:rPr>
          <w:t xml:space="preserve">offered by the </w:t>
        </w:r>
      </w:ins>
      <w:r w:rsidRPr="000D4653">
        <w:rPr>
          <w:rFonts w:ascii="Times New Roman" w:eastAsia="Times New Roman" w:hAnsi="Times New Roman" w:cs="Times New Roman"/>
          <w:sz w:val="24"/>
          <w:szCs w:val="24"/>
          <w:lang w:eastAsia="en-GB"/>
        </w:rPr>
        <w:t>computer science degree accreditation scheme of a large professional body/learned society based in the UK. The value and relevancy of degree accreditation in computing and engineering-related disciplines remains</w:t>
      </w:r>
      <w:del w:id="75" w:author="Tom Crick" w:date="2022-01-31T20:23:00Z">
        <w:r w:rsidRPr="000D4653" w:rsidDel="00D534D1">
          <w:rPr>
            <w:rFonts w:ascii="Times New Roman" w:eastAsia="Times New Roman" w:hAnsi="Times New Roman" w:cs="Times New Roman"/>
            <w:sz w:val="24"/>
            <w:szCs w:val="24"/>
            <w:lang w:eastAsia="en-GB"/>
          </w:rPr>
          <w:delText xml:space="preserve"> </w:delText>
        </w:r>
      </w:del>
      <w:ins w:id="76" w:author="Tom Crick" w:date="2022-01-31T20:23:00Z">
        <w:r w:rsidR="00D534D1">
          <w:rPr>
            <w:rFonts w:ascii="Times New Roman" w:eastAsia="Times New Roman" w:hAnsi="Times New Roman" w:cs="Times New Roman"/>
            <w:sz w:val="24"/>
            <w:szCs w:val="24"/>
            <w:lang w:eastAsia="en-GB"/>
          </w:rPr>
          <w:t xml:space="preserve"> contested</w:t>
        </w:r>
      </w:ins>
      <w:ins w:id="77" w:author="Tom Crick" w:date="2022-02-08T09:46:00Z">
        <w:r w:rsidR="00942966">
          <w:rPr>
            <w:rFonts w:ascii="Times New Roman" w:eastAsia="Times New Roman" w:hAnsi="Times New Roman" w:cs="Times New Roman"/>
            <w:sz w:val="24"/>
            <w:szCs w:val="24"/>
            <w:lang w:eastAsia="en-GB"/>
          </w:rPr>
          <w:t xml:space="preserve"> in many juris</w:t>
        </w:r>
      </w:ins>
      <w:ins w:id="78" w:author="Tom Crick" w:date="2022-02-08T09:47:00Z">
        <w:r w:rsidR="00942966">
          <w:rPr>
            <w:rFonts w:ascii="Times New Roman" w:eastAsia="Times New Roman" w:hAnsi="Times New Roman" w:cs="Times New Roman"/>
            <w:sz w:val="24"/>
            <w:szCs w:val="24"/>
            <w:lang w:eastAsia="en-GB"/>
          </w:rPr>
          <w:t>dictions</w:t>
        </w:r>
      </w:ins>
      <w:del w:id="79" w:author="Tom Crick" w:date="2022-01-31T20:23:00Z">
        <w:r w:rsidRPr="000D4653" w:rsidDel="00D534D1">
          <w:rPr>
            <w:rFonts w:ascii="Times New Roman" w:eastAsia="Times New Roman" w:hAnsi="Times New Roman" w:cs="Times New Roman"/>
            <w:sz w:val="24"/>
            <w:szCs w:val="24"/>
            <w:lang w:eastAsia="en-GB"/>
          </w:rPr>
          <w:delText>controversial</w:delText>
        </w:r>
      </w:del>
      <w:r w:rsidRPr="000D4653">
        <w:rPr>
          <w:rFonts w:ascii="Times New Roman" w:eastAsia="Times New Roman" w:hAnsi="Times New Roman" w:cs="Times New Roman"/>
          <w:sz w:val="24"/>
          <w:szCs w:val="24"/>
          <w:lang w:eastAsia="en-GB"/>
        </w:rPr>
        <w:t xml:space="preserve">, especially in the context of graduate employability and </w:t>
      </w:r>
      <w:del w:id="80" w:author="Tom Crick" w:date="2022-02-08T09:45:00Z">
        <w:r w:rsidRPr="000D4653" w:rsidDel="00942966">
          <w:rPr>
            <w:rFonts w:ascii="Times New Roman" w:eastAsia="Times New Roman" w:hAnsi="Times New Roman" w:cs="Times New Roman"/>
            <w:sz w:val="24"/>
            <w:szCs w:val="24"/>
            <w:lang w:eastAsia="en-GB"/>
          </w:rPr>
          <w:delText xml:space="preserve">universities </w:delText>
        </w:r>
      </w:del>
      <w:ins w:id="81" w:author="Tom Crick" w:date="2022-02-08T09:45:00Z">
        <w:r w:rsidR="00942966">
          <w:rPr>
            <w:rFonts w:ascii="Times New Roman" w:eastAsia="Times New Roman" w:hAnsi="Times New Roman" w:cs="Times New Roman"/>
            <w:sz w:val="24"/>
            <w:szCs w:val="24"/>
            <w:lang w:eastAsia="en-GB"/>
          </w:rPr>
          <w:t>higher education institutions</w:t>
        </w:r>
        <w:r w:rsidR="00942966" w:rsidRPr="000D4653">
          <w:rPr>
            <w:rFonts w:ascii="Times New Roman" w:eastAsia="Times New Roman" w:hAnsi="Times New Roman" w:cs="Times New Roman"/>
            <w:sz w:val="24"/>
            <w:szCs w:val="24"/>
            <w:lang w:eastAsia="en-GB"/>
          </w:rPr>
          <w:t xml:space="preserve"> </w:t>
        </w:r>
      </w:ins>
      <w:r w:rsidRPr="000D4653">
        <w:rPr>
          <w:rFonts w:ascii="Times New Roman" w:eastAsia="Times New Roman" w:hAnsi="Times New Roman" w:cs="Times New Roman"/>
          <w:sz w:val="24"/>
          <w:szCs w:val="24"/>
          <w:lang w:eastAsia="en-GB"/>
        </w:rPr>
        <w:t>needing to "better meet the needs of industry</w:t>
      </w:r>
      <w:ins w:id="82" w:author="Tom Crick" w:date="2022-01-31T20:24:00Z">
        <w:r w:rsidR="00D534D1">
          <w:rPr>
            <w:rFonts w:ascii="Times New Roman" w:eastAsia="Times New Roman" w:hAnsi="Times New Roman" w:cs="Times New Roman"/>
            <w:sz w:val="24"/>
            <w:szCs w:val="24"/>
            <w:lang w:eastAsia="en-GB"/>
          </w:rPr>
          <w:t xml:space="preserve"> and society</w:t>
        </w:r>
      </w:ins>
      <w:r w:rsidRPr="000D4653">
        <w:rPr>
          <w:rFonts w:ascii="Times New Roman" w:eastAsia="Times New Roman" w:hAnsi="Times New Roman" w:cs="Times New Roman"/>
          <w:sz w:val="24"/>
          <w:szCs w:val="24"/>
          <w:lang w:eastAsia="en-GB"/>
        </w:rPr>
        <w:t xml:space="preserve">". The degree accreditation process has been </w:t>
      </w:r>
      <w:del w:id="83" w:author="Tom Crick" w:date="2022-02-08T09:46:00Z">
        <w:r w:rsidRPr="000D4653" w:rsidDel="00942966">
          <w:rPr>
            <w:rFonts w:ascii="Times New Roman" w:eastAsia="Times New Roman" w:hAnsi="Times New Roman" w:cs="Times New Roman"/>
            <w:sz w:val="24"/>
            <w:szCs w:val="24"/>
            <w:lang w:eastAsia="en-GB"/>
          </w:rPr>
          <w:delText xml:space="preserve">variously </w:delText>
        </w:r>
      </w:del>
      <w:r w:rsidRPr="000D4653">
        <w:rPr>
          <w:rFonts w:ascii="Times New Roman" w:eastAsia="Times New Roman" w:hAnsi="Times New Roman" w:cs="Times New Roman"/>
          <w:sz w:val="24"/>
          <w:szCs w:val="24"/>
          <w:lang w:eastAsia="en-GB"/>
        </w:rPr>
        <w:t xml:space="preserve">criticised for being overly burdensome and bureaucratic; adversarial rather than enhancement-led; simultaneously too hard and too easy to obtain; perceived as focused on generating revenue for the accrediting body rather than providing value to the discipline; and for being colonial and paternalistic if the accreditor is not from the same jurisdiction as the institution being accredited. Equally, the value presented by degree accreditation has been cited as a kitemarking exercise, promoting international graduate mobility and a globally portable workforce; highlighting internationally recognised standards; focusing on outcomes and raising output standards; promoting and disseminating best practice; </w:t>
      </w:r>
      <w:del w:id="84" w:author="Tom Crick" w:date="2022-02-08T09:56:00Z">
        <w:r w:rsidRPr="000D4653" w:rsidDel="00983722">
          <w:rPr>
            <w:rFonts w:ascii="Times New Roman" w:eastAsia="Times New Roman" w:hAnsi="Times New Roman" w:cs="Times New Roman"/>
            <w:sz w:val="24"/>
            <w:szCs w:val="24"/>
            <w:lang w:eastAsia="en-GB"/>
          </w:rPr>
          <w:delText xml:space="preserve">and </w:delText>
        </w:r>
      </w:del>
      <w:r w:rsidRPr="000D4653">
        <w:rPr>
          <w:rFonts w:ascii="Times New Roman" w:eastAsia="Times New Roman" w:hAnsi="Times New Roman" w:cs="Times New Roman"/>
          <w:sz w:val="24"/>
          <w:szCs w:val="24"/>
          <w:lang w:eastAsia="en-GB"/>
        </w:rPr>
        <w:t>ensuring industry relevance of curricula</w:t>
      </w:r>
      <w:ins w:id="85" w:author="Tom Crick" w:date="2022-02-08T09:56:00Z">
        <w:r w:rsidR="00983722">
          <w:rPr>
            <w:rFonts w:ascii="Times New Roman" w:eastAsia="Times New Roman" w:hAnsi="Times New Roman" w:cs="Times New Roman"/>
            <w:sz w:val="24"/>
            <w:szCs w:val="24"/>
            <w:lang w:eastAsia="en-GB"/>
          </w:rPr>
          <w:t xml:space="preserve">; and even reigniting the debate on the need for a </w:t>
        </w:r>
      </w:ins>
      <w:ins w:id="86" w:author="Tom Crick" w:date="2022-02-08T09:57:00Z">
        <w:r w:rsidR="00983722">
          <w:rPr>
            <w:rFonts w:ascii="Times New Roman" w:eastAsia="Times New Roman" w:hAnsi="Times New Roman" w:cs="Times New Roman"/>
            <w:sz w:val="24"/>
            <w:szCs w:val="24"/>
            <w:lang w:eastAsia="en-GB"/>
          </w:rPr>
          <w:t>“</w:t>
        </w:r>
      </w:ins>
      <w:ins w:id="87" w:author="Tom Crick" w:date="2022-02-08T09:56:00Z">
        <w:r w:rsidR="00983722">
          <w:rPr>
            <w:rFonts w:ascii="Times New Roman" w:eastAsia="Times New Roman" w:hAnsi="Times New Roman" w:cs="Times New Roman"/>
            <w:sz w:val="24"/>
            <w:szCs w:val="24"/>
            <w:lang w:eastAsia="en-GB"/>
          </w:rPr>
          <w:t>licen</w:t>
        </w:r>
      </w:ins>
      <w:ins w:id="88" w:author="Tom Crick" w:date="2022-02-08T09:57:00Z">
        <w:r w:rsidR="00983722">
          <w:rPr>
            <w:rFonts w:ascii="Times New Roman" w:eastAsia="Times New Roman" w:hAnsi="Times New Roman" w:cs="Times New Roman"/>
            <w:sz w:val="24"/>
            <w:szCs w:val="24"/>
            <w:lang w:eastAsia="en-GB"/>
          </w:rPr>
          <w:t>c</w:t>
        </w:r>
      </w:ins>
      <w:ins w:id="89" w:author="Tom Crick" w:date="2022-02-08T09:56:00Z">
        <w:r w:rsidR="00983722">
          <w:rPr>
            <w:rFonts w:ascii="Times New Roman" w:eastAsia="Times New Roman" w:hAnsi="Times New Roman" w:cs="Times New Roman"/>
            <w:sz w:val="24"/>
            <w:szCs w:val="24"/>
            <w:lang w:eastAsia="en-GB"/>
          </w:rPr>
          <w:t>e to practi</w:t>
        </w:r>
      </w:ins>
      <w:ins w:id="90" w:author="Tom Crick" w:date="2022-02-08T09:58:00Z">
        <w:r w:rsidR="00983722">
          <w:rPr>
            <w:rFonts w:ascii="Times New Roman" w:eastAsia="Times New Roman" w:hAnsi="Times New Roman" w:cs="Times New Roman"/>
            <w:sz w:val="24"/>
            <w:szCs w:val="24"/>
            <w:lang w:eastAsia="en-GB"/>
          </w:rPr>
          <w:t>s</w:t>
        </w:r>
      </w:ins>
      <w:ins w:id="91" w:author="Tom Crick" w:date="2022-02-08T09:56:00Z">
        <w:r w:rsidR="00983722">
          <w:rPr>
            <w:rFonts w:ascii="Times New Roman" w:eastAsia="Times New Roman" w:hAnsi="Times New Roman" w:cs="Times New Roman"/>
            <w:sz w:val="24"/>
            <w:szCs w:val="24"/>
            <w:lang w:eastAsia="en-GB"/>
          </w:rPr>
          <w:t>e</w:t>
        </w:r>
      </w:ins>
      <w:ins w:id="92" w:author="Tom Crick" w:date="2022-02-08T09:57:00Z">
        <w:r w:rsidR="00983722">
          <w:rPr>
            <w:rFonts w:ascii="Times New Roman" w:eastAsia="Times New Roman" w:hAnsi="Times New Roman" w:cs="Times New Roman"/>
            <w:sz w:val="24"/>
            <w:szCs w:val="24"/>
            <w:lang w:eastAsia="en-GB"/>
          </w:rPr>
          <w:t>”</w:t>
        </w:r>
      </w:ins>
      <w:ins w:id="93" w:author="Tom Crick" w:date="2022-02-08T09:56:00Z">
        <w:r w:rsidR="00983722">
          <w:rPr>
            <w:rFonts w:ascii="Times New Roman" w:eastAsia="Times New Roman" w:hAnsi="Times New Roman" w:cs="Times New Roman"/>
            <w:sz w:val="24"/>
            <w:szCs w:val="24"/>
            <w:lang w:eastAsia="en-GB"/>
          </w:rPr>
          <w:t xml:space="preserve"> in certain </w:t>
        </w:r>
      </w:ins>
      <w:ins w:id="94" w:author="Tom Crick" w:date="2022-02-08T09:57:00Z">
        <w:r w:rsidR="00983722">
          <w:rPr>
            <w:rFonts w:ascii="Times New Roman" w:eastAsia="Times New Roman" w:hAnsi="Times New Roman" w:cs="Times New Roman"/>
            <w:sz w:val="24"/>
            <w:szCs w:val="24"/>
            <w:lang w:eastAsia="en-GB"/>
          </w:rPr>
          <w:t>areas of IT and software engineering</w:t>
        </w:r>
      </w:ins>
      <w:r w:rsidRPr="000D4653">
        <w:rPr>
          <w:rFonts w:ascii="Times New Roman" w:eastAsia="Times New Roman" w:hAnsi="Times New Roman" w:cs="Times New Roman"/>
          <w:sz w:val="24"/>
          <w:szCs w:val="24"/>
          <w:lang w:eastAsia="en-GB"/>
        </w:rPr>
        <w:t>. However, it is unclear which of these various perceptions dominates in term of stakeholder, from across academia, professional body/learned society, industry, government, the wider public and indeed learners themselves.</w:t>
      </w:r>
    </w:p>
    <w:p w14:paraId="0EE50BD4" w14:textId="3BF33648" w:rsidR="00454C4D" w:rsidRDefault="000D4653" w:rsidP="00D534D1">
      <w:pPr>
        <w:spacing w:before="100" w:beforeAutospacing="1" w:after="100" w:afterAutospacing="1" w:line="240" w:lineRule="auto"/>
        <w:jc w:val="both"/>
        <w:rPr>
          <w:ins w:id="95" w:author="Tom Crick" w:date="2022-02-07T14:16:00Z"/>
          <w:rFonts w:ascii="Times New Roman" w:eastAsia="Times New Roman" w:hAnsi="Times New Roman" w:cs="Times New Roman"/>
          <w:sz w:val="24"/>
          <w:szCs w:val="24"/>
          <w:lang w:eastAsia="en-GB"/>
        </w:rPr>
      </w:pPr>
      <w:del w:id="96" w:author="Tom Crick" w:date="2022-02-08T10:16:00Z">
        <w:r w:rsidRPr="000D4653" w:rsidDel="008E059E">
          <w:rPr>
            <w:rFonts w:ascii="Times New Roman" w:eastAsia="Times New Roman" w:hAnsi="Times New Roman" w:cs="Times New Roman"/>
            <w:sz w:val="24"/>
            <w:szCs w:val="24"/>
            <w:lang w:eastAsia="en-GB"/>
          </w:rPr>
          <w:br/>
        </w:r>
        <w:r w:rsidRPr="000D4653" w:rsidDel="008E059E">
          <w:rPr>
            <w:rFonts w:ascii="Times New Roman" w:eastAsia="Times New Roman" w:hAnsi="Times New Roman" w:cs="Times New Roman"/>
            <w:sz w:val="24"/>
            <w:szCs w:val="24"/>
            <w:lang w:eastAsia="en-GB"/>
          </w:rPr>
          <w:br/>
        </w:r>
      </w:del>
      <w:r w:rsidRPr="000D4653">
        <w:rPr>
          <w:rFonts w:ascii="Times New Roman" w:eastAsia="Times New Roman" w:hAnsi="Times New Roman" w:cs="Times New Roman"/>
          <w:sz w:val="24"/>
          <w:szCs w:val="24"/>
          <w:lang w:eastAsia="en-GB"/>
        </w:rPr>
        <w:t>However, taking into consideration the potentially divergent requirements and perceptions of these various stakeholders, it is the academic institution that chooses to (or to not to) seek accreditation of the degree programmes they offer; as such, this research study primarily focuses on the perceptions and experience of academic faculty. It draws from across the career ladder and academic hierarchy</w:t>
      </w:r>
      <w:ins w:id="97" w:author="Tom Crick" w:date="2022-02-07T14:16:00Z">
        <w:r w:rsidR="00454C4D">
          <w:rPr>
            <w:rFonts w:ascii="Times New Roman" w:eastAsia="Times New Roman" w:hAnsi="Times New Roman" w:cs="Times New Roman"/>
            <w:sz w:val="24"/>
            <w:szCs w:val="24"/>
            <w:lang w:eastAsia="en-GB"/>
          </w:rPr>
          <w:t xml:space="preserve"> in the UK</w:t>
        </w:r>
      </w:ins>
      <w:r w:rsidRPr="000D4653">
        <w:rPr>
          <w:rFonts w:ascii="Times New Roman" w:eastAsia="Times New Roman" w:hAnsi="Times New Roman" w:cs="Times New Roman"/>
          <w:sz w:val="24"/>
          <w:szCs w:val="24"/>
          <w:lang w:eastAsia="en-GB"/>
        </w:rPr>
        <w:t>, from early-career junior faculty, through to tenured professors and senior leadership.</w:t>
      </w:r>
      <w:ins w:id="98" w:author="Tom Crick" w:date="2022-02-07T14:25:00Z">
        <w:r w:rsidR="00D2365B">
          <w:rPr>
            <w:rFonts w:ascii="Times New Roman" w:eastAsia="Times New Roman" w:hAnsi="Times New Roman" w:cs="Times New Roman"/>
            <w:sz w:val="24"/>
            <w:szCs w:val="24"/>
            <w:lang w:eastAsia="en-GB"/>
          </w:rPr>
          <w:t xml:space="preserve"> Furth</w:t>
        </w:r>
      </w:ins>
      <w:ins w:id="99" w:author="Tom Crick" w:date="2022-02-07T14:26:00Z">
        <w:r w:rsidR="00D2365B">
          <w:rPr>
            <w:rFonts w:ascii="Times New Roman" w:eastAsia="Times New Roman" w:hAnsi="Times New Roman" w:cs="Times New Roman"/>
            <w:sz w:val="24"/>
            <w:szCs w:val="24"/>
            <w:lang w:eastAsia="en-GB"/>
          </w:rPr>
          <w:t xml:space="preserve">ermore, this takes place in the context of </w:t>
        </w:r>
      </w:ins>
      <w:ins w:id="100" w:author="Tom Crick" w:date="2022-02-08T10:16:00Z">
        <w:r w:rsidR="000449E4">
          <w:rPr>
            <w:rFonts w:ascii="Times New Roman" w:eastAsia="Times New Roman" w:hAnsi="Times New Roman" w:cs="Times New Roman"/>
            <w:sz w:val="24"/>
            <w:szCs w:val="24"/>
            <w:lang w:eastAsia="en-GB"/>
          </w:rPr>
          <w:t>evolving</w:t>
        </w:r>
        <w:r w:rsidR="000449E4">
          <w:rPr>
            <w:rFonts w:ascii="Times New Roman" w:eastAsia="Times New Roman" w:hAnsi="Times New Roman" w:cs="Times New Roman"/>
            <w:sz w:val="24"/>
            <w:szCs w:val="24"/>
            <w:lang w:eastAsia="en-GB"/>
          </w:rPr>
          <w:t xml:space="preserve"> </w:t>
        </w:r>
      </w:ins>
      <w:ins w:id="101" w:author="Tom Crick" w:date="2022-02-08T09:37:00Z">
        <w:r w:rsidR="00540A8E">
          <w:rPr>
            <w:rFonts w:ascii="Times New Roman" w:eastAsia="Times New Roman" w:hAnsi="Times New Roman" w:cs="Times New Roman"/>
            <w:sz w:val="24"/>
            <w:szCs w:val="24"/>
            <w:lang w:eastAsia="en-GB"/>
          </w:rPr>
          <w:t>international accreditation processes, such as AHEP4 and EQANIE.</w:t>
        </w:r>
      </w:ins>
    </w:p>
    <w:p w14:paraId="1F8ED625" w14:textId="6B21E898" w:rsidR="000D4653" w:rsidRPr="000D4653" w:rsidRDefault="000D4653" w:rsidP="00D534D1">
      <w:pPr>
        <w:spacing w:before="100" w:beforeAutospacing="1" w:after="100" w:afterAutospacing="1" w:line="240" w:lineRule="auto"/>
        <w:jc w:val="both"/>
        <w:rPr>
          <w:rFonts w:ascii="Times New Roman" w:eastAsia="Times New Roman" w:hAnsi="Times New Roman" w:cs="Times New Roman"/>
          <w:sz w:val="24"/>
          <w:szCs w:val="24"/>
          <w:lang w:eastAsia="en-GB"/>
        </w:rPr>
      </w:pPr>
      <w:del w:id="102" w:author="Tom Crick" w:date="2022-02-07T14:16:00Z">
        <w:r w:rsidRPr="000D4653" w:rsidDel="00454C4D">
          <w:rPr>
            <w:rFonts w:ascii="Times New Roman" w:eastAsia="Times New Roman" w:hAnsi="Times New Roman" w:cs="Times New Roman"/>
            <w:sz w:val="24"/>
            <w:szCs w:val="24"/>
            <w:lang w:eastAsia="en-GB"/>
          </w:rPr>
          <w:delText xml:space="preserve"> </w:delText>
        </w:r>
        <w:commentRangeStart w:id="103"/>
        <w:r w:rsidRPr="000D4653" w:rsidDel="00454C4D">
          <w:rPr>
            <w:rFonts w:ascii="Times New Roman" w:eastAsia="Times New Roman" w:hAnsi="Times New Roman" w:cs="Times New Roman"/>
            <w:sz w:val="24"/>
            <w:szCs w:val="24"/>
            <w:lang w:eastAsia="en-GB"/>
          </w:rPr>
          <w:delText>Whilst the study primarily refers to the UK, other countries, including South Africa and Ireland, have adopted a similar accreditation regime (and the degree accreditation scheme itself is a signatory of the Washington and Seoul Accords).</w:delText>
        </w:r>
        <w:commentRangeEnd w:id="103"/>
        <w:r w:rsidR="00D534D1" w:rsidDel="00454C4D">
          <w:rPr>
            <w:rStyle w:val="CommentReference"/>
          </w:rPr>
          <w:commentReference w:id="103"/>
        </w:r>
        <w:r w:rsidRPr="000D4653" w:rsidDel="00454C4D">
          <w:rPr>
            <w:rFonts w:ascii="Times New Roman" w:eastAsia="Times New Roman" w:hAnsi="Times New Roman" w:cs="Times New Roman"/>
            <w:sz w:val="24"/>
            <w:szCs w:val="24"/>
            <w:lang w:eastAsia="en-GB"/>
          </w:rPr>
          <w:br/>
        </w:r>
        <w:r w:rsidRPr="000D4653" w:rsidDel="00454C4D">
          <w:rPr>
            <w:rFonts w:ascii="Times New Roman" w:eastAsia="Times New Roman" w:hAnsi="Times New Roman" w:cs="Times New Roman"/>
            <w:sz w:val="24"/>
            <w:szCs w:val="24"/>
            <w:lang w:eastAsia="en-GB"/>
          </w:rPr>
          <w:br/>
        </w:r>
      </w:del>
      <w:r w:rsidRPr="000D4653">
        <w:rPr>
          <w:rFonts w:ascii="Times New Roman" w:eastAsia="Times New Roman" w:hAnsi="Times New Roman" w:cs="Times New Roman"/>
          <w:sz w:val="24"/>
          <w:szCs w:val="24"/>
          <w:lang w:eastAsia="en-GB"/>
        </w:rPr>
        <w:t xml:space="preserve">This study thus addresses two key research questions in the context of </w:t>
      </w:r>
      <w:del w:id="104" w:author="Tom Crick" w:date="2022-01-31T20:26:00Z">
        <w:r w:rsidRPr="000D4653" w:rsidDel="00D534D1">
          <w:rPr>
            <w:rFonts w:ascii="Times New Roman" w:eastAsia="Times New Roman" w:hAnsi="Times New Roman" w:cs="Times New Roman"/>
            <w:sz w:val="24"/>
            <w:szCs w:val="24"/>
            <w:lang w:eastAsia="en-GB"/>
          </w:rPr>
          <w:delText xml:space="preserve">the </w:delText>
        </w:r>
      </w:del>
      <w:r w:rsidRPr="000D4653">
        <w:rPr>
          <w:rFonts w:ascii="Times New Roman" w:eastAsia="Times New Roman" w:hAnsi="Times New Roman" w:cs="Times New Roman"/>
          <w:sz w:val="24"/>
          <w:szCs w:val="24"/>
          <w:lang w:eastAsia="en-GB"/>
        </w:rPr>
        <w:t>UK computer science degree accreditation:</w:t>
      </w:r>
    </w:p>
    <w:p w14:paraId="45BA163E" w14:textId="246CD2CB" w:rsidR="000D4653" w:rsidRPr="000D4653" w:rsidRDefault="000D4653" w:rsidP="00D534D1">
      <w:pPr>
        <w:spacing w:after="0" w:line="240" w:lineRule="auto"/>
        <w:jc w:val="both"/>
        <w:rPr>
          <w:rFonts w:ascii="Times New Roman" w:eastAsia="Times New Roman" w:hAnsi="Times New Roman" w:cs="Times New Roman"/>
          <w:sz w:val="24"/>
          <w:szCs w:val="24"/>
          <w:lang w:eastAsia="en-GB"/>
        </w:rPr>
      </w:pPr>
      <w:r w:rsidRPr="000D4653">
        <w:rPr>
          <w:rFonts w:ascii="Times New Roman" w:eastAsia="Times New Roman" w:hAnsi="Times New Roman" w:cs="Times New Roman"/>
          <w:sz w:val="24"/>
          <w:szCs w:val="24"/>
          <w:lang w:eastAsia="en-GB"/>
        </w:rPr>
        <w:t>i) What are perceived to be the key aspects of value presented by degree accreditation processes</w:t>
      </w:r>
      <w:ins w:id="105" w:author="Tom Crick" w:date="2022-02-07T14:15:00Z">
        <w:r w:rsidR="00454C4D">
          <w:rPr>
            <w:rFonts w:ascii="Times New Roman" w:eastAsia="Times New Roman" w:hAnsi="Times New Roman" w:cs="Times New Roman"/>
            <w:sz w:val="24"/>
            <w:szCs w:val="24"/>
            <w:lang w:eastAsia="en-GB"/>
          </w:rPr>
          <w:t>?</w:t>
        </w:r>
      </w:ins>
      <w:del w:id="106" w:author="Tom Crick" w:date="2022-02-07T14:15:00Z">
        <w:r w:rsidRPr="000D4653" w:rsidDel="00454C4D">
          <w:rPr>
            <w:rFonts w:ascii="Times New Roman" w:eastAsia="Times New Roman" w:hAnsi="Times New Roman" w:cs="Times New Roman"/>
            <w:sz w:val="24"/>
            <w:szCs w:val="24"/>
            <w:lang w:eastAsia="en-GB"/>
          </w:rPr>
          <w:delText>;</w:delText>
        </w:r>
      </w:del>
      <w:r w:rsidRPr="000D4653">
        <w:rPr>
          <w:rFonts w:ascii="Times New Roman" w:eastAsia="Times New Roman" w:hAnsi="Times New Roman" w:cs="Times New Roman"/>
          <w:sz w:val="24"/>
          <w:szCs w:val="24"/>
          <w:lang w:eastAsia="en-GB"/>
        </w:rPr>
        <w:br/>
        <w:t>ii) What are perceived as the key challenges for future degree accreditation processes.</w:t>
      </w:r>
    </w:p>
    <w:p w14:paraId="0A05E6E1" w14:textId="18BAC2F5" w:rsidR="004F56FA" w:rsidRPr="000D4653" w:rsidRDefault="000D4653" w:rsidP="00D534D1">
      <w:pPr>
        <w:spacing w:before="100" w:beforeAutospacing="1" w:after="100" w:afterAutospacing="1" w:line="240" w:lineRule="auto"/>
        <w:jc w:val="both"/>
        <w:rPr>
          <w:rFonts w:ascii="Times New Roman" w:eastAsia="Times New Roman" w:hAnsi="Times New Roman" w:cs="Times New Roman"/>
          <w:sz w:val="24"/>
          <w:szCs w:val="24"/>
          <w:lang w:eastAsia="en-GB"/>
        </w:rPr>
      </w:pPr>
      <w:r w:rsidRPr="000D4653">
        <w:rPr>
          <w:rFonts w:ascii="Times New Roman" w:eastAsia="Times New Roman" w:hAnsi="Times New Roman" w:cs="Times New Roman"/>
          <w:sz w:val="24"/>
          <w:szCs w:val="24"/>
          <w:lang w:eastAsia="en-GB"/>
        </w:rPr>
        <w:lastRenderedPageBreak/>
        <w:t xml:space="preserve">This work adopts a mixed methods approach, drawing on the quantitative and qualitative findings from a national-level survey in 2021 of computer science faculty in the UK, collected through a convenience sampling approach. It is augmented by in-depth focus groups and semi-structured interviews with representative UK faculty identified through purposive sampling. The </w:t>
      </w:r>
      <w:proofErr w:type="gramStart"/>
      <w:r w:rsidRPr="000D4653">
        <w:rPr>
          <w:rFonts w:ascii="Times New Roman" w:eastAsia="Times New Roman" w:hAnsi="Times New Roman" w:cs="Times New Roman"/>
          <w:sz w:val="24"/>
          <w:szCs w:val="24"/>
          <w:lang w:eastAsia="en-GB"/>
        </w:rPr>
        <w:t>outcomes</w:t>
      </w:r>
      <w:proofErr w:type="gramEnd"/>
      <w:r w:rsidRPr="000D4653">
        <w:rPr>
          <w:rFonts w:ascii="Times New Roman" w:eastAsia="Times New Roman" w:hAnsi="Times New Roman" w:cs="Times New Roman"/>
          <w:sz w:val="24"/>
          <w:szCs w:val="24"/>
          <w:lang w:eastAsia="en-GB"/>
        </w:rPr>
        <w:t xml:space="preserve"> of this wider study provides deeper insights into the </w:t>
      </w:r>
      <w:ins w:id="107" w:author="Tom Crick" w:date="2022-01-31T20:27:00Z">
        <w:r w:rsidR="00C20CEB">
          <w:rPr>
            <w:rFonts w:ascii="Times New Roman" w:eastAsia="Times New Roman" w:hAnsi="Times New Roman" w:cs="Times New Roman"/>
            <w:sz w:val="24"/>
            <w:szCs w:val="24"/>
            <w:lang w:eastAsia="en-GB"/>
          </w:rPr>
          <w:t xml:space="preserve">current </w:t>
        </w:r>
      </w:ins>
      <w:r w:rsidRPr="000D4653">
        <w:rPr>
          <w:rFonts w:ascii="Times New Roman" w:eastAsia="Times New Roman" w:hAnsi="Times New Roman" w:cs="Times New Roman"/>
          <w:sz w:val="24"/>
          <w:szCs w:val="24"/>
          <w:lang w:eastAsia="en-GB"/>
        </w:rPr>
        <w:t xml:space="preserve">perceived value of computer science degree accreditation in the UK, as well as making a number of recommendations across policy and practice for how it may change in the </w:t>
      </w:r>
      <w:ins w:id="108" w:author="Tom Crick" w:date="2022-01-31T20:27:00Z">
        <w:r w:rsidR="00C20CEB">
          <w:rPr>
            <w:rFonts w:ascii="Times New Roman" w:eastAsia="Times New Roman" w:hAnsi="Times New Roman" w:cs="Times New Roman"/>
            <w:sz w:val="24"/>
            <w:szCs w:val="24"/>
            <w:lang w:eastAsia="en-GB"/>
          </w:rPr>
          <w:t xml:space="preserve">near </w:t>
        </w:r>
      </w:ins>
      <w:r w:rsidRPr="000D4653">
        <w:rPr>
          <w:rFonts w:ascii="Times New Roman" w:eastAsia="Times New Roman" w:hAnsi="Times New Roman" w:cs="Times New Roman"/>
          <w:sz w:val="24"/>
          <w:szCs w:val="24"/>
          <w:lang w:eastAsia="en-GB"/>
        </w:rPr>
        <w:t xml:space="preserve">future. In doing so, it presents a </w:t>
      </w:r>
      <w:del w:id="109" w:author="Tom Crick" w:date="2022-02-08T09:48:00Z">
        <w:r w:rsidRPr="000D4653" w:rsidDel="00942966">
          <w:rPr>
            <w:rFonts w:ascii="Times New Roman" w:eastAsia="Times New Roman" w:hAnsi="Times New Roman" w:cs="Times New Roman"/>
            <w:sz w:val="24"/>
            <w:szCs w:val="24"/>
            <w:lang w:eastAsia="en-GB"/>
          </w:rPr>
          <w:delText>call to arms</w:delText>
        </w:r>
      </w:del>
      <w:ins w:id="110" w:author="Tom Crick" w:date="2022-02-08T09:48:00Z">
        <w:r w:rsidR="00942966">
          <w:rPr>
            <w:rFonts w:ascii="Times New Roman" w:eastAsia="Times New Roman" w:hAnsi="Times New Roman" w:cs="Times New Roman"/>
            <w:sz w:val="24"/>
            <w:szCs w:val="24"/>
            <w:lang w:eastAsia="en-GB"/>
          </w:rPr>
          <w:t>rationale</w:t>
        </w:r>
      </w:ins>
      <w:r w:rsidRPr="000D4653">
        <w:rPr>
          <w:rFonts w:ascii="Times New Roman" w:eastAsia="Times New Roman" w:hAnsi="Times New Roman" w:cs="Times New Roman"/>
          <w:sz w:val="24"/>
          <w:szCs w:val="24"/>
          <w:lang w:eastAsia="en-GB"/>
        </w:rPr>
        <w:t xml:space="preserve"> for </w:t>
      </w:r>
      <w:del w:id="111" w:author="Tom Crick" w:date="2022-01-31T20:28:00Z">
        <w:r w:rsidRPr="000D4653" w:rsidDel="00C20CEB">
          <w:rPr>
            <w:rFonts w:ascii="Times New Roman" w:eastAsia="Times New Roman" w:hAnsi="Times New Roman" w:cs="Times New Roman"/>
            <w:sz w:val="24"/>
            <w:szCs w:val="24"/>
            <w:lang w:eastAsia="en-GB"/>
          </w:rPr>
          <w:delText xml:space="preserve">better </w:delText>
        </w:r>
      </w:del>
      <w:ins w:id="112" w:author="Tom Crick" w:date="2022-01-31T20:28:00Z">
        <w:r w:rsidR="00C20CEB">
          <w:rPr>
            <w:rFonts w:ascii="Times New Roman" w:eastAsia="Times New Roman" w:hAnsi="Times New Roman" w:cs="Times New Roman"/>
            <w:sz w:val="24"/>
            <w:szCs w:val="24"/>
            <w:lang w:eastAsia="en-GB"/>
          </w:rPr>
          <w:t>improved</w:t>
        </w:r>
        <w:r w:rsidR="00C20CEB" w:rsidRPr="000D4653">
          <w:rPr>
            <w:rFonts w:ascii="Times New Roman" w:eastAsia="Times New Roman" w:hAnsi="Times New Roman" w:cs="Times New Roman"/>
            <w:sz w:val="24"/>
            <w:szCs w:val="24"/>
            <w:lang w:eastAsia="en-GB"/>
          </w:rPr>
          <w:t xml:space="preserve"> </w:t>
        </w:r>
      </w:ins>
      <w:r w:rsidRPr="000D4653">
        <w:rPr>
          <w:rFonts w:ascii="Times New Roman" w:eastAsia="Times New Roman" w:hAnsi="Times New Roman" w:cs="Times New Roman"/>
          <w:sz w:val="24"/>
          <w:szCs w:val="24"/>
          <w:lang w:eastAsia="en-GB"/>
        </w:rPr>
        <w:t xml:space="preserve">articulation and communication of the benefits of degree accreditation (in </w:t>
      </w:r>
      <w:ins w:id="113" w:author="Tom Crick" w:date="2022-02-07T14:37:00Z">
        <w:r w:rsidR="00D27ACE">
          <w:rPr>
            <w:rFonts w:ascii="Times New Roman" w:eastAsia="Times New Roman" w:hAnsi="Times New Roman" w:cs="Times New Roman"/>
            <w:sz w:val="24"/>
            <w:szCs w:val="24"/>
            <w:lang w:eastAsia="en-GB"/>
          </w:rPr>
          <w:t xml:space="preserve">both </w:t>
        </w:r>
      </w:ins>
      <w:r w:rsidRPr="000D4653">
        <w:rPr>
          <w:rFonts w:ascii="Times New Roman" w:eastAsia="Times New Roman" w:hAnsi="Times New Roman" w:cs="Times New Roman"/>
          <w:sz w:val="24"/>
          <w:szCs w:val="24"/>
          <w:lang w:eastAsia="en-GB"/>
        </w:rPr>
        <w:t xml:space="preserve">the UK and internationally), as well as action to address the challenges for both professional bodies and memorandum organisations to ensure they maintain their relevance in the context of ongoing global disruption </w:t>
      </w:r>
      <w:ins w:id="114" w:author="Tom Crick" w:date="2022-01-31T20:28:00Z">
        <w:r w:rsidR="00C20CEB">
          <w:rPr>
            <w:rFonts w:ascii="Times New Roman" w:eastAsia="Times New Roman" w:hAnsi="Times New Roman" w:cs="Times New Roman"/>
            <w:sz w:val="24"/>
            <w:szCs w:val="24"/>
            <w:lang w:eastAsia="en-GB"/>
          </w:rPr>
          <w:t xml:space="preserve">from COVID-19 </w:t>
        </w:r>
      </w:ins>
      <w:r w:rsidRPr="000D4653">
        <w:rPr>
          <w:rFonts w:ascii="Times New Roman" w:eastAsia="Times New Roman" w:hAnsi="Times New Roman" w:cs="Times New Roman"/>
          <w:sz w:val="24"/>
          <w:szCs w:val="24"/>
          <w:lang w:eastAsia="en-GB"/>
        </w:rPr>
        <w:t>to learners, institutions</w:t>
      </w:r>
      <w:ins w:id="115" w:author="Tom Crick" w:date="2022-02-08T09:49:00Z">
        <w:r w:rsidR="00942966">
          <w:rPr>
            <w:rFonts w:ascii="Times New Roman" w:eastAsia="Times New Roman" w:hAnsi="Times New Roman" w:cs="Times New Roman"/>
            <w:sz w:val="24"/>
            <w:szCs w:val="24"/>
            <w:lang w:eastAsia="en-GB"/>
          </w:rPr>
          <w:t>, employers and society as a whole</w:t>
        </w:r>
      </w:ins>
      <w:del w:id="116" w:author="Tom Crick" w:date="2022-02-08T09:49:00Z">
        <w:r w:rsidRPr="000D4653" w:rsidDel="00942966">
          <w:rPr>
            <w:rFonts w:ascii="Times New Roman" w:eastAsia="Times New Roman" w:hAnsi="Times New Roman" w:cs="Times New Roman"/>
            <w:sz w:val="24"/>
            <w:szCs w:val="24"/>
            <w:lang w:eastAsia="en-GB"/>
          </w:rPr>
          <w:delText xml:space="preserve"> and education systems</w:delText>
        </w:r>
      </w:del>
      <w:r w:rsidRPr="000D4653">
        <w:rPr>
          <w:rFonts w:ascii="Times New Roman" w:eastAsia="Times New Roman" w:hAnsi="Times New Roman" w:cs="Times New Roman"/>
          <w:sz w:val="24"/>
          <w:szCs w:val="24"/>
          <w:lang w:eastAsia="en-GB"/>
        </w:rPr>
        <w:t>.</w:t>
      </w:r>
    </w:p>
    <w:sectPr w:rsidR="004F56FA" w:rsidRPr="000D465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3" w:author="Tom Crick" w:date="2022-01-31T20:25:00Z" w:initials="TC">
    <w:p w14:paraId="0BC67620" w14:textId="0B79F191" w:rsidR="00D534D1" w:rsidRDefault="00D534D1">
      <w:pPr>
        <w:pStyle w:val="CommentText"/>
      </w:pPr>
      <w:r>
        <w:rPr>
          <w:rStyle w:val="CommentReference"/>
        </w:rPr>
        <w:annotationRef/>
      </w:r>
      <w:r>
        <w:t>Do we want to mention anything about AHEP 4,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C676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2C447" w16cex:dateUtc="2022-01-31T2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C67620" w16cid:durableId="25A2C4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E0D97"/>
    <w:multiLevelType w:val="hybridMultilevel"/>
    <w:tmpl w:val="1B96C4F0"/>
    <w:lvl w:ilvl="0" w:tplc="E8D4ACEE">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7C2574"/>
    <w:multiLevelType w:val="hybridMultilevel"/>
    <w:tmpl w:val="BA8E6C2A"/>
    <w:lvl w:ilvl="0" w:tplc="9918C57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7A54DB"/>
    <w:multiLevelType w:val="hybridMultilevel"/>
    <w:tmpl w:val="0FC203D2"/>
    <w:lvl w:ilvl="0" w:tplc="09D20A02">
      <w:start w:val="1"/>
      <w:numFmt w:val="lowerRoman"/>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Crick">
    <w15:presenceInfo w15:providerId="AD" w15:userId="S::thomas.crick@swansea.ac.uk::71b7dc77-2a85-458a-a700-182779a9f0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2C0"/>
    <w:rsid w:val="000449E4"/>
    <w:rsid w:val="000D4653"/>
    <w:rsid w:val="002436B7"/>
    <w:rsid w:val="0024514B"/>
    <w:rsid w:val="0027611D"/>
    <w:rsid w:val="00360EC0"/>
    <w:rsid w:val="00392EBE"/>
    <w:rsid w:val="00454C4D"/>
    <w:rsid w:val="004F56FA"/>
    <w:rsid w:val="004F7E40"/>
    <w:rsid w:val="00520536"/>
    <w:rsid w:val="005264AB"/>
    <w:rsid w:val="005402C0"/>
    <w:rsid w:val="00540A8E"/>
    <w:rsid w:val="005673A1"/>
    <w:rsid w:val="00570CB5"/>
    <w:rsid w:val="005C3528"/>
    <w:rsid w:val="005F32D1"/>
    <w:rsid w:val="00651BF2"/>
    <w:rsid w:val="0066737B"/>
    <w:rsid w:val="00752B13"/>
    <w:rsid w:val="00855FDB"/>
    <w:rsid w:val="008B23CC"/>
    <w:rsid w:val="008E059E"/>
    <w:rsid w:val="00927F7A"/>
    <w:rsid w:val="00940FDC"/>
    <w:rsid w:val="00942966"/>
    <w:rsid w:val="00983722"/>
    <w:rsid w:val="00C20CEB"/>
    <w:rsid w:val="00C221BB"/>
    <w:rsid w:val="00CB051C"/>
    <w:rsid w:val="00D2365B"/>
    <w:rsid w:val="00D27ACE"/>
    <w:rsid w:val="00D534D1"/>
    <w:rsid w:val="00EB4853"/>
    <w:rsid w:val="00F944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8B51"/>
  <w15:chartTrackingRefBased/>
  <w15:docId w15:val="{FB99F1D9-7C7D-474B-8969-9BAA2E2A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536"/>
    <w:pPr>
      <w:ind w:left="720"/>
      <w:contextualSpacing/>
    </w:pPr>
  </w:style>
  <w:style w:type="paragraph" w:styleId="NormalWeb">
    <w:name w:val="Normal (Web)"/>
    <w:basedOn w:val="Normal"/>
    <w:uiPriority w:val="99"/>
    <w:semiHidden/>
    <w:unhideWhenUsed/>
    <w:rsid w:val="000D465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D534D1"/>
    <w:pPr>
      <w:spacing w:after="0" w:line="240" w:lineRule="auto"/>
    </w:pPr>
  </w:style>
  <w:style w:type="character" w:styleId="CommentReference">
    <w:name w:val="annotation reference"/>
    <w:basedOn w:val="DefaultParagraphFont"/>
    <w:uiPriority w:val="99"/>
    <w:semiHidden/>
    <w:unhideWhenUsed/>
    <w:rsid w:val="00D534D1"/>
    <w:rPr>
      <w:sz w:val="16"/>
      <w:szCs w:val="16"/>
    </w:rPr>
  </w:style>
  <w:style w:type="paragraph" w:styleId="CommentText">
    <w:name w:val="annotation text"/>
    <w:basedOn w:val="Normal"/>
    <w:link w:val="CommentTextChar"/>
    <w:uiPriority w:val="99"/>
    <w:semiHidden/>
    <w:unhideWhenUsed/>
    <w:rsid w:val="00D534D1"/>
    <w:pPr>
      <w:spacing w:line="240" w:lineRule="auto"/>
    </w:pPr>
    <w:rPr>
      <w:sz w:val="20"/>
      <w:szCs w:val="20"/>
    </w:rPr>
  </w:style>
  <w:style w:type="character" w:customStyle="1" w:styleId="CommentTextChar">
    <w:name w:val="Comment Text Char"/>
    <w:basedOn w:val="DefaultParagraphFont"/>
    <w:link w:val="CommentText"/>
    <w:uiPriority w:val="99"/>
    <w:semiHidden/>
    <w:rsid w:val="00D534D1"/>
    <w:rPr>
      <w:sz w:val="20"/>
      <w:szCs w:val="20"/>
    </w:rPr>
  </w:style>
  <w:style w:type="paragraph" w:styleId="CommentSubject">
    <w:name w:val="annotation subject"/>
    <w:basedOn w:val="CommentText"/>
    <w:next w:val="CommentText"/>
    <w:link w:val="CommentSubjectChar"/>
    <w:uiPriority w:val="99"/>
    <w:semiHidden/>
    <w:unhideWhenUsed/>
    <w:rsid w:val="00D534D1"/>
    <w:rPr>
      <w:b/>
      <w:bCs/>
    </w:rPr>
  </w:style>
  <w:style w:type="character" w:customStyle="1" w:styleId="CommentSubjectChar">
    <w:name w:val="Comment Subject Char"/>
    <w:basedOn w:val="CommentTextChar"/>
    <w:link w:val="CommentSubject"/>
    <w:uiPriority w:val="99"/>
    <w:semiHidden/>
    <w:rsid w:val="00D534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0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Prickett</dc:creator>
  <cp:keywords/>
  <dc:description/>
  <cp:lastModifiedBy>Tom Crick</cp:lastModifiedBy>
  <cp:revision>25</cp:revision>
  <dcterms:created xsi:type="dcterms:W3CDTF">2021-02-22T20:34:00Z</dcterms:created>
  <dcterms:modified xsi:type="dcterms:W3CDTF">2022-02-08T10:21:00Z</dcterms:modified>
</cp:coreProperties>
</file>